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8C5" w:rsidRPr="00DF78C5" w:rsidRDefault="00DF78C5" w:rsidP="00DF78C5">
      <w:pPr>
        <w:jc w:val="right"/>
        <w:rPr>
          <w:b/>
          <w:lang w:val="de-DE"/>
        </w:rPr>
      </w:pPr>
      <w:r w:rsidRPr="00DF78C5">
        <w:rPr>
          <w:b/>
          <w:lang w:val="de-DE"/>
        </w:rPr>
        <w:t>2021</w:t>
      </w:r>
    </w:p>
    <w:p w:rsidR="00DF78C5" w:rsidRPr="00DF78C5" w:rsidRDefault="00DF78C5">
      <w:pPr>
        <w:rPr>
          <w:b/>
          <w:lang w:val="de-DE"/>
        </w:rPr>
      </w:pPr>
      <w:r w:rsidRPr="00DF78C5">
        <w:rPr>
          <w:b/>
          <w:lang w:val="de-DE"/>
        </w:rPr>
        <w:t>Fragen:</w:t>
      </w:r>
    </w:p>
    <w:p w:rsidR="00DF78C5" w:rsidRDefault="00DF78C5">
      <w:pPr>
        <w:rPr>
          <w:lang w:val="de-DE"/>
        </w:rPr>
      </w:pPr>
      <w:proofErr w:type="spellStart"/>
      <w:r>
        <w:rPr>
          <w:lang w:val="de-DE"/>
        </w:rPr>
        <w:t>Arianta</w:t>
      </w:r>
      <w:proofErr w:type="spellEnd"/>
    </w:p>
    <w:p w:rsidR="00DF78C5" w:rsidRDefault="00DF78C5">
      <w:pPr>
        <w:rPr>
          <w:lang w:val="de-DE"/>
        </w:rPr>
      </w:pPr>
      <w:r>
        <w:rPr>
          <w:lang w:val="de-DE"/>
        </w:rPr>
        <w:t>Annalen</w:t>
      </w:r>
    </w:p>
    <w:p w:rsidR="00DF78C5" w:rsidRDefault="00DF78C5">
      <w:pPr>
        <w:rPr>
          <w:lang w:val="de-DE"/>
        </w:rPr>
      </w:pPr>
      <w:r>
        <w:rPr>
          <w:lang w:val="de-DE"/>
        </w:rPr>
        <w:t xml:space="preserve">Acta </w:t>
      </w:r>
      <w:proofErr w:type="spellStart"/>
      <w:r>
        <w:rPr>
          <w:lang w:val="de-DE"/>
        </w:rPr>
        <w:t>ZooBot</w:t>
      </w:r>
      <w:proofErr w:type="spellEnd"/>
      <w:r>
        <w:rPr>
          <w:lang w:val="de-DE"/>
        </w:rPr>
        <w:t xml:space="preserve"> Austria</w:t>
      </w:r>
    </w:p>
    <w:p w:rsidR="00DF78C5" w:rsidRDefault="00DF78C5" w:rsidP="00DF78C5">
      <w:pPr>
        <w:rPr>
          <w:bCs/>
        </w:rPr>
      </w:pPr>
      <w:r>
        <w:rPr>
          <w:lang w:val="de-DE"/>
        </w:rPr>
        <w:t>In welche Rubrik stecken wir die</w:t>
      </w:r>
      <w:proofErr w:type="gramStart"/>
      <w:r>
        <w:rPr>
          <w:lang w:val="de-DE"/>
        </w:rPr>
        <w:t>?</w:t>
      </w:r>
      <w:proofErr w:type="gramEnd"/>
      <w:r>
        <w:rPr>
          <w:lang w:val="de-DE"/>
        </w:rPr>
        <w:t xml:space="preserve"> weil ist ja nicht „</w:t>
      </w:r>
      <w:r w:rsidRPr="00DF78C5">
        <w:rPr>
          <w:bCs/>
        </w:rPr>
        <w:t xml:space="preserve">Original </w:t>
      </w:r>
      <w:proofErr w:type="spellStart"/>
      <w:r w:rsidRPr="00DF78C5">
        <w:rPr>
          <w:bCs/>
        </w:rPr>
        <w:t>articles</w:t>
      </w:r>
      <w:proofErr w:type="spellEnd"/>
      <w:r w:rsidRPr="00DF78C5">
        <w:rPr>
          <w:bCs/>
        </w:rPr>
        <w:t xml:space="preserve"> in peer-</w:t>
      </w:r>
      <w:proofErr w:type="spellStart"/>
      <w:r w:rsidRPr="00DF78C5">
        <w:rPr>
          <w:bCs/>
        </w:rPr>
        <w:t>reviewed</w:t>
      </w:r>
      <w:proofErr w:type="spellEnd"/>
      <w:r w:rsidRPr="00DF78C5">
        <w:rPr>
          <w:bCs/>
        </w:rPr>
        <w:t xml:space="preserve"> </w:t>
      </w:r>
      <w:proofErr w:type="spellStart"/>
      <w:r w:rsidRPr="00DF78C5">
        <w:rPr>
          <w:bCs/>
        </w:rPr>
        <w:t>scientific</w:t>
      </w:r>
      <w:proofErr w:type="spellEnd"/>
      <w:r w:rsidRPr="00DF78C5">
        <w:rPr>
          <w:bCs/>
        </w:rPr>
        <w:t xml:space="preserve"> </w:t>
      </w:r>
      <w:proofErr w:type="spellStart"/>
      <w:r w:rsidRPr="00DF78C5">
        <w:rPr>
          <w:bCs/>
        </w:rPr>
        <w:t>journals</w:t>
      </w:r>
      <w:proofErr w:type="spellEnd"/>
      <w:r>
        <w:rPr>
          <w:bCs/>
        </w:rPr>
        <w:t xml:space="preserve">“ </w:t>
      </w:r>
    </w:p>
    <w:p w:rsidR="00DF78C5" w:rsidRDefault="00DF78C5" w:rsidP="00DF78C5">
      <w:pPr>
        <w:rPr>
          <w:bCs/>
        </w:rPr>
      </w:pPr>
      <w:r>
        <w:rPr>
          <w:bCs/>
        </w:rPr>
        <w:t xml:space="preserve">Bei einigen stehen sie jetzt noch unter der Rubrik, Acta </w:t>
      </w:r>
      <w:proofErr w:type="spellStart"/>
      <w:r>
        <w:rPr>
          <w:bCs/>
        </w:rPr>
        <w:t>ZooBot</w:t>
      </w:r>
      <w:proofErr w:type="spellEnd"/>
      <w:r>
        <w:rPr>
          <w:bCs/>
        </w:rPr>
        <w:t xml:space="preserve"> ist mittlerweile unter „Beiträge zu Kongressbänden“ eingeordnet</w:t>
      </w:r>
    </w:p>
    <w:p w:rsidR="00DF78C5" w:rsidRDefault="00DF78C5" w:rsidP="00DF78C5">
      <w:pPr>
        <w:rPr>
          <w:b/>
          <w:bCs/>
        </w:rPr>
      </w:pPr>
    </w:p>
    <w:p w:rsidR="00FB062B" w:rsidRPr="00FB062B" w:rsidRDefault="00FB062B" w:rsidP="00DF78C5">
      <w:pPr>
        <w:rPr>
          <w:bCs/>
        </w:rPr>
      </w:pPr>
      <w:r w:rsidRPr="00FB062B">
        <w:rPr>
          <w:bCs/>
        </w:rPr>
        <w:t>Sollen wir für unsere Studis eine Telefonnummer angeben? (Büroplatz DW)</w:t>
      </w:r>
    </w:p>
    <w:p w:rsidR="00DF78C5" w:rsidRDefault="00DF78C5">
      <w:pPr>
        <w:rPr>
          <w:lang w:val="de-DE"/>
        </w:rPr>
      </w:pPr>
    </w:p>
    <w:p w:rsidR="00DF78C5" w:rsidRDefault="00DF78C5">
      <w:pPr>
        <w:rPr>
          <w:lang w:val="de-DE"/>
        </w:rPr>
      </w:pPr>
      <w:r>
        <w:rPr>
          <w:lang w:val="de-DE"/>
        </w:rPr>
        <w:t>Update Dezember 2021</w:t>
      </w:r>
      <w:r w:rsidR="00FB062B">
        <w:rPr>
          <w:lang w:val="de-DE"/>
        </w:rPr>
        <w:t xml:space="preserve"> (was ist passiert)</w:t>
      </w:r>
      <w:r>
        <w:rPr>
          <w:lang w:val="de-DE"/>
        </w:rPr>
        <w:t xml:space="preserve">: </w:t>
      </w:r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ABOL update </w:t>
      </w:r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Lisi: Publikationen, Mitgliedschaften, etc.</w:t>
      </w:r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Luise: Publikationen</w:t>
      </w:r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Iris: Publikationen</w:t>
      </w:r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Vivi: </w:t>
      </w:r>
      <w:proofErr w:type="spellStart"/>
      <w:r>
        <w:rPr>
          <w:lang w:val="de-DE"/>
        </w:rPr>
        <w:t>Photo</w:t>
      </w:r>
      <w:proofErr w:type="spellEnd"/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Martin: Lebenslauf, ORCID, </w:t>
      </w:r>
      <w:proofErr w:type="spellStart"/>
      <w:r>
        <w:rPr>
          <w:lang w:val="de-DE"/>
        </w:rPr>
        <w:t>Photo</w:t>
      </w:r>
      <w:proofErr w:type="spellEnd"/>
      <w:r>
        <w:rPr>
          <w:lang w:val="de-DE"/>
        </w:rPr>
        <w:t>, Publikationen</w:t>
      </w:r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Marcia: Publikationen, </w:t>
      </w:r>
      <w:proofErr w:type="spellStart"/>
      <w:r>
        <w:rPr>
          <w:lang w:val="de-DE"/>
        </w:rPr>
        <w:t>Photo</w:t>
      </w:r>
      <w:proofErr w:type="spellEnd"/>
      <w:r>
        <w:rPr>
          <w:lang w:val="de-DE"/>
        </w:rPr>
        <w:t xml:space="preserve"> fehlt noch (Marcia schaut noch)</w:t>
      </w:r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Alex: </w:t>
      </w:r>
      <w:proofErr w:type="spellStart"/>
      <w:r>
        <w:rPr>
          <w:lang w:val="de-DE"/>
        </w:rPr>
        <w:t>Photo</w:t>
      </w:r>
      <w:proofErr w:type="spellEnd"/>
      <w:r>
        <w:rPr>
          <w:lang w:val="de-DE"/>
        </w:rPr>
        <w:t>, Lebenslauf</w:t>
      </w:r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Susi:</w:t>
      </w:r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Sandra:</w:t>
      </w:r>
    </w:p>
    <w:p w:rsid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</w:p>
    <w:p w:rsidR="00DF78C5" w:rsidRPr="00DF78C5" w:rsidRDefault="00DF78C5" w:rsidP="00DF78C5">
      <w:pPr>
        <w:pStyle w:val="Listenabsatz"/>
        <w:numPr>
          <w:ilvl w:val="0"/>
          <w:numId w:val="3"/>
        </w:numPr>
        <w:rPr>
          <w:lang w:val="de-DE"/>
        </w:rPr>
      </w:pPr>
    </w:p>
    <w:p w:rsidR="00DF78C5" w:rsidRDefault="00DF78C5">
      <w:pPr>
        <w:rPr>
          <w:lang w:val="de-DE"/>
        </w:rPr>
      </w:pPr>
    </w:p>
    <w:p w:rsidR="00FB062B" w:rsidRDefault="00987A33">
      <w:pPr>
        <w:rPr>
          <w:lang w:val="de-DE"/>
        </w:rPr>
      </w:pPr>
      <w:r>
        <w:rPr>
          <w:lang w:val="de-DE"/>
        </w:rPr>
        <w:t xml:space="preserve">Aktuelle </w:t>
      </w:r>
      <w:proofErr w:type="spellStart"/>
      <w:r w:rsidR="00DF78C5">
        <w:rPr>
          <w:lang w:val="de-DE"/>
        </w:rPr>
        <w:t>To</w:t>
      </w:r>
      <w:proofErr w:type="spellEnd"/>
      <w:r w:rsidR="00DF78C5">
        <w:rPr>
          <w:lang w:val="de-DE"/>
        </w:rPr>
        <w:t xml:space="preserve"> Do: </w:t>
      </w:r>
    </w:p>
    <w:p w:rsidR="00FB062B" w:rsidRDefault="00DF78C5" w:rsidP="00FB062B">
      <w:pPr>
        <w:pStyle w:val="Listenabsatz"/>
        <w:numPr>
          <w:ilvl w:val="0"/>
          <w:numId w:val="3"/>
        </w:numPr>
        <w:rPr>
          <w:lang w:val="de-DE"/>
        </w:rPr>
      </w:pPr>
      <w:r w:rsidRPr="00FB062B">
        <w:rPr>
          <w:lang w:val="de-DE"/>
        </w:rPr>
        <w:t xml:space="preserve">Reihung </w:t>
      </w:r>
    </w:p>
    <w:p w:rsidR="00FB062B" w:rsidRDefault="00DF78C5" w:rsidP="00FB062B">
      <w:pPr>
        <w:pStyle w:val="Listenabsatz"/>
        <w:numPr>
          <w:ilvl w:val="0"/>
          <w:numId w:val="3"/>
        </w:numPr>
        <w:rPr>
          <w:lang w:val="de-DE"/>
        </w:rPr>
      </w:pPr>
      <w:r w:rsidRPr="00FB062B">
        <w:rPr>
          <w:lang w:val="de-DE"/>
        </w:rPr>
        <w:t xml:space="preserve">neue Leute </w:t>
      </w:r>
    </w:p>
    <w:p w:rsidR="00FB062B" w:rsidRDefault="00DF78C5" w:rsidP="00FB062B">
      <w:pPr>
        <w:pStyle w:val="Listenabsatz"/>
        <w:numPr>
          <w:ilvl w:val="0"/>
          <w:numId w:val="3"/>
        </w:numPr>
        <w:rPr>
          <w:lang w:val="de-DE"/>
        </w:rPr>
      </w:pPr>
      <w:r w:rsidRPr="00FB062B">
        <w:rPr>
          <w:lang w:val="de-DE"/>
        </w:rPr>
        <w:t xml:space="preserve">alte Leute </w:t>
      </w:r>
    </w:p>
    <w:p w:rsidR="00FB062B" w:rsidRDefault="00DF78C5" w:rsidP="00FB062B">
      <w:pPr>
        <w:pStyle w:val="Listenabsatz"/>
        <w:numPr>
          <w:ilvl w:val="0"/>
          <w:numId w:val="3"/>
        </w:numPr>
        <w:rPr>
          <w:lang w:val="de-DE"/>
        </w:rPr>
      </w:pPr>
      <w:r w:rsidRPr="00FB062B">
        <w:rPr>
          <w:lang w:val="de-DE"/>
        </w:rPr>
        <w:t>Projektupdate</w:t>
      </w:r>
    </w:p>
    <w:p w:rsidR="00FB062B" w:rsidRPr="00FB062B" w:rsidRDefault="00FB062B" w:rsidP="00FB062B">
      <w:pPr>
        <w:rPr>
          <w:lang w:val="de-DE"/>
        </w:rPr>
      </w:pPr>
      <w:r>
        <w:rPr>
          <w:lang w:val="de-DE"/>
        </w:rPr>
        <w:t>Vorschläge:</w:t>
      </w:r>
    </w:p>
    <w:p w:rsidR="00987A33" w:rsidRDefault="00FB062B" w:rsidP="00FB062B">
      <w:pPr>
        <w:pStyle w:val="Listenabsatz"/>
        <w:numPr>
          <w:ilvl w:val="0"/>
          <w:numId w:val="3"/>
        </w:numPr>
        <w:rPr>
          <w:lang w:val="de-DE"/>
        </w:rPr>
      </w:pPr>
      <w:r w:rsidRPr="00FB062B">
        <w:rPr>
          <w:lang w:val="de-DE"/>
        </w:rPr>
        <w:t xml:space="preserve">mehr </w:t>
      </w:r>
      <w:proofErr w:type="spellStart"/>
      <w:r w:rsidRPr="00FB062B">
        <w:rPr>
          <w:lang w:val="de-DE"/>
        </w:rPr>
        <w:t>Photos</w:t>
      </w:r>
      <w:proofErr w:type="spellEnd"/>
      <w:r w:rsidRPr="00FB062B">
        <w:rPr>
          <w:lang w:val="de-DE"/>
        </w:rPr>
        <w:t xml:space="preserve"> für die HP von unseren Tieren/Projekten </w:t>
      </w:r>
    </w:p>
    <w:p w:rsidR="00DF78C5" w:rsidRPr="00FB062B" w:rsidRDefault="00FB062B" w:rsidP="00FB062B">
      <w:pPr>
        <w:pStyle w:val="Listenabsatz"/>
        <w:numPr>
          <w:ilvl w:val="0"/>
          <w:numId w:val="3"/>
        </w:numPr>
        <w:rPr>
          <w:lang w:val="de-DE"/>
        </w:rPr>
      </w:pPr>
      <w:r w:rsidRPr="00FB062B">
        <w:rPr>
          <w:lang w:val="de-DE"/>
        </w:rPr>
        <w:t>eventuell auch Methoden (wir haben ja auch neue Geräte die was könne</w:t>
      </w:r>
      <w:r w:rsidR="00987A33">
        <w:rPr>
          <w:lang w:val="de-DE"/>
        </w:rPr>
        <w:t xml:space="preserve">n-&gt; </w:t>
      </w:r>
      <w:proofErr w:type="spellStart"/>
      <w:r w:rsidR="00987A33">
        <w:rPr>
          <w:lang w:val="de-DE"/>
        </w:rPr>
        <w:t>MinION</w:t>
      </w:r>
      <w:proofErr w:type="spellEnd"/>
      <w:r w:rsidR="00987A33">
        <w:rPr>
          <w:lang w:val="de-DE"/>
        </w:rPr>
        <w:t>, qPCR</w:t>
      </w:r>
      <w:r w:rsidRPr="00FB062B">
        <w:rPr>
          <w:lang w:val="de-DE"/>
        </w:rPr>
        <w:t>)</w:t>
      </w:r>
    </w:p>
    <w:p w:rsidR="00987A33" w:rsidRDefault="00987A33">
      <w:pPr>
        <w:rPr>
          <w:lang w:val="de-DE"/>
        </w:rPr>
      </w:pPr>
    </w:p>
    <w:p w:rsidR="00FB062B" w:rsidRDefault="00FB062B">
      <w:pPr>
        <w:rPr>
          <w:lang w:val="de-DE"/>
        </w:rPr>
      </w:pPr>
      <w:r>
        <w:rPr>
          <w:lang w:val="de-DE"/>
        </w:rPr>
        <w:t xml:space="preserve">Alte </w:t>
      </w:r>
      <w:proofErr w:type="spellStart"/>
      <w:r>
        <w:rPr>
          <w:lang w:val="de-DE"/>
        </w:rPr>
        <w:t>ToDos</w:t>
      </w:r>
      <w:proofErr w:type="spellEnd"/>
      <w:r>
        <w:rPr>
          <w:lang w:val="de-DE"/>
        </w:rPr>
        <w:t>:</w:t>
      </w:r>
    </w:p>
    <w:p w:rsidR="00AD43E9" w:rsidRDefault="00AD43E9" w:rsidP="00AD43E9">
      <w:pPr>
        <w:rPr>
          <w:lang w:val="de-DE"/>
        </w:rPr>
      </w:pPr>
      <w:r>
        <w:rPr>
          <w:lang w:val="de-DE"/>
        </w:rPr>
        <w:t>Michl</w:t>
      </w:r>
    </w:p>
    <w:p w:rsidR="00AD43E9" w:rsidRPr="00C0605C" w:rsidRDefault="00AD43E9" w:rsidP="00AD43E9">
      <w:pPr>
        <w:pStyle w:val="Listenabsatz"/>
        <w:numPr>
          <w:ilvl w:val="0"/>
          <w:numId w:val="1"/>
        </w:numPr>
        <w:rPr>
          <w:lang w:val="de-DE"/>
        </w:rPr>
      </w:pPr>
      <w:r w:rsidRPr="00C0605C">
        <w:rPr>
          <w:lang w:val="de-DE"/>
        </w:rPr>
        <w:lastRenderedPageBreak/>
        <w:t>Projekt Wasserschnecken mit Hannah, Beschreibung fehlt und auch im Lebenslauf fehlt die Info, was er denn so gemacht hat</w:t>
      </w:r>
    </w:p>
    <w:p w:rsidR="00AD43E9" w:rsidRDefault="00AD43E9" w:rsidP="00AD43E9">
      <w:pPr>
        <w:pStyle w:val="Listenabsatz"/>
        <w:numPr>
          <w:ilvl w:val="0"/>
          <w:numId w:val="1"/>
        </w:numPr>
        <w:rPr>
          <w:lang w:val="de-DE"/>
        </w:rPr>
      </w:pPr>
      <w:r w:rsidRPr="00C0605C">
        <w:rPr>
          <w:lang w:val="de-DE"/>
        </w:rPr>
        <w:t>Literatur Frühjahr 2020 erledigt</w:t>
      </w:r>
    </w:p>
    <w:p w:rsidR="00AD43E9" w:rsidRDefault="00AD43E9" w:rsidP="00AD43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Sonstiges ist ein </w:t>
      </w:r>
      <w:proofErr w:type="spellStart"/>
      <w:r>
        <w:rPr>
          <w:lang w:val="de-DE"/>
        </w:rPr>
        <w:t>Photo</w:t>
      </w:r>
      <w:proofErr w:type="spellEnd"/>
      <w:r>
        <w:rPr>
          <w:lang w:val="de-DE"/>
        </w:rPr>
        <w:t xml:space="preserve"> von ihm </w:t>
      </w:r>
      <w:proofErr w:type="gramStart"/>
      <w:r>
        <w:rPr>
          <w:lang w:val="de-DE"/>
        </w:rPr>
        <w:t>drin?,</w:t>
      </w:r>
      <w:proofErr w:type="gramEnd"/>
      <w:r>
        <w:rPr>
          <w:lang w:val="de-DE"/>
        </w:rPr>
        <w:t xml:space="preserve"> wie ist das passiert?</w:t>
      </w:r>
    </w:p>
    <w:p w:rsidR="00AD43E9" w:rsidRDefault="00AD43E9" w:rsidP="00AD43E9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Photo</w:t>
      </w:r>
      <w:proofErr w:type="spellEnd"/>
      <w:r>
        <w:rPr>
          <w:lang w:val="de-DE"/>
        </w:rPr>
        <w:t xml:space="preserve"> von Tier welches im Moment bearbeitet wird oder ein </w:t>
      </w:r>
      <w:proofErr w:type="spellStart"/>
      <w:r>
        <w:rPr>
          <w:lang w:val="de-DE"/>
        </w:rPr>
        <w:t>Actionphoto</w:t>
      </w:r>
      <w:proofErr w:type="spellEnd"/>
      <w:r>
        <w:rPr>
          <w:lang w:val="de-DE"/>
        </w:rPr>
        <w:t xml:space="preserve"> in der Wildnis fürs Projekt</w:t>
      </w:r>
    </w:p>
    <w:p w:rsidR="00AD43E9" w:rsidRDefault="00AD43E9" w:rsidP="00AD43E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Die beiden </w:t>
      </w:r>
      <w:proofErr w:type="spellStart"/>
      <w:r>
        <w:rPr>
          <w:lang w:val="de-DE"/>
        </w:rPr>
        <w:t>beiden</w:t>
      </w:r>
      <w:proofErr w:type="spellEnd"/>
      <w:r>
        <w:rPr>
          <w:lang w:val="de-DE"/>
        </w:rPr>
        <w:t xml:space="preserve"> Texte in der DB De/EN </w:t>
      </w:r>
      <w:proofErr w:type="spellStart"/>
      <w:r>
        <w:rPr>
          <w:lang w:val="de-DE"/>
        </w:rPr>
        <w:t>untscheiden</w:t>
      </w:r>
      <w:proofErr w:type="spellEnd"/>
      <w:r>
        <w:rPr>
          <w:lang w:val="de-DE"/>
        </w:rPr>
        <w:t xml:space="preserve"> sich, so dass sie aber </w:t>
      </w:r>
      <w:proofErr w:type="gramStart"/>
      <w:r>
        <w:rPr>
          <w:lang w:val="de-DE"/>
        </w:rPr>
        <w:t>keine Sinn</w:t>
      </w:r>
      <w:proofErr w:type="gramEnd"/>
      <w:r>
        <w:rPr>
          <w:lang w:val="de-DE"/>
        </w:rPr>
        <w:t xml:space="preserve"> ergeben, noch dazu steht etwas anderes in der Webpräsenz -&gt; am NHM überprüfen</w:t>
      </w:r>
    </w:p>
    <w:p w:rsidR="00EC0ECF" w:rsidRDefault="00C0605C">
      <w:pPr>
        <w:rPr>
          <w:lang w:val="de-DE"/>
        </w:rPr>
      </w:pPr>
      <w:r>
        <w:rPr>
          <w:lang w:val="de-DE"/>
        </w:rPr>
        <w:t>Iris</w:t>
      </w:r>
    </w:p>
    <w:p w:rsidR="00C0605C" w:rsidRDefault="00B50184" w:rsidP="00C0605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Wegen Text zum Projekt abklären, da kommen die Krebse nicht vor, sollen die? -&gt; Kurzfassung von Vorgängerprojekt</w:t>
      </w:r>
    </w:p>
    <w:p w:rsidR="00F65662" w:rsidRPr="00AD43E9" w:rsidRDefault="00AD43E9">
      <w:pPr>
        <w:rPr>
          <w:u w:val="single"/>
          <w:lang w:val="de-DE"/>
        </w:rPr>
      </w:pPr>
      <w:bookmarkStart w:id="0" w:name="_GoBack"/>
      <w:bookmarkEnd w:id="0"/>
      <w:r w:rsidRPr="00AD43E9">
        <w:rPr>
          <w:u w:val="single"/>
          <w:lang w:val="de-DE"/>
        </w:rPr>
        <w:t xml:space="preserve">Assoziierte </w:t>
      </w:r>
      <w:proofErr w:type="spellStart"/>
      <w:r w:rsidRPr="00AD43E9">
        <w:rPr>
          <w:u w:val="single"/>
          <w:lang w:val="de-DE"/>
        </w:rPr>
        <w:t>WissenschafterInnen</w:t>
      </w:r>
      <w:proofErr w:type="spellEnd"/>
    </w:p>
    <w:p w:rsidR="00AD43E9" w:rsidRPr="00AD43E9" w:rsidRDefault="00AD43E9" w:rsidP="00AD43E9">
      <w:ins w:id="1" w:author="Kruckenhauser Luise" w:date="2020-01-09T15:32:00Z">
        <w:r w:rsidRPr="00AD43E9">
          <w:t>De Mattia Willy</w:t>
        </w:r>
      </w:ins>
      <w:r w:rsidRPr="00AD43E9">
        <w:t xml:space="preserve"> </w:t>
      </w:r>
    </w:p>
    <w:p w:rsidR="00AD43E9" w:rsidRDefault="00AD43E9" w:rsidP="00AD43E9">
      <w:r w:rsidRPr="00AD43E9">
        <w:t>Pinsker Wilhelm</w:t>
      </w:r>
    </w:p>
    <w:p w:rsidR="00AD43E9" w:rsidRDefault="00AD43E9">
      <w:pPr>
        <w:rPr>
          <w:lang w:val="de-DE"/>
        </w:rPr>
      </w:pPr>
    </w:p>
    <w:p w:rsidR="00AD43E9" w:rsidRPr="00C0605C" w:rsidRDefault="00AD43E9">
      <w:pPr>
        <w:rPr>
          <w:lang w:val="de-DE"/>
        </w:rPr>
      </w:pPr>
    </w:p>
    <w:sectPr w:rsidR="00AD43E9" w:rsidRPr="00C060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7E0F"/>
    <w:multiLevelType w:val="hybridMultilevel"/>
    <w:tmpl w:val="51B0571E"/>
    <w:lvl w:ilvl="0" w:tplc="586A6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703C"/>
    <w:multiLevelType w:val="hybridMultilevel"/>
    <w:tmpl w:val="D4B0EE0E"/>
    <w:lvl w:ilvl="0" w:tplc="F72C1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B74B7"/>
    <w:multiLevelType w:val="hybridMultilevel"/>
    <w:tmpl w:val="C7E2DFE6"/>
    <w:lvl w:ilvl="0" w:tplc="9E1C2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uckenhauser Luise">
    <w15:presenceInfo w15:providerId="AD" w15:userId="S-1-5-21-1960408961-1364589140-839522115-19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5C"/>
    <w:rsid w:val="00736976"/>
    <w:rsid w:val="00987A33"/>
    <w:rsid w:val="00AD43E9"/>
    <w:rsid w:val="00B50184"/>
    <w:rsid w:val="00C0605C"/>
    <w:rsid w:val="00C57D15"/>
    <w:rsid w:val="00DF78C5"/>
    <w:rsid w:val="00E4498B"/>
    <w:rsid w:val="00EC0ECF"/>
    <w:rsid w:val="00F65662"/>
    <w:rsid w:val="00F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34FE"/>
  <w15:chartTrackingRefBased/>
  <w15:docId w15:val="{744EF31A-7A02-4010-B741-CB52F401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65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7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605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65662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avtext">
    <w:name w:val="avtext"/>
    <w:basedOn w:val="Absatz-Standardschriftart"/>
    <w:rsid w:val="00F65662"/>
  </w:style>
  <w:style w:type="character" w:styleId="Hyperlink">
    <w:name w:val="Hyperlink"/>
    <w:basedOn w:val="Absatz-Standardschriftart"/>
    <w:uiPriority w:val="99"/>
    <w:semiHidden/>
    <w:unhideWhenUsed/>
    <w:rsid w:val="00F65662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78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no3a9g49zh@univie.onmicrosoft.com</dc:creator>
  <cp:keywords/>
  <dc:description/>
  <cp:lastModifiedBy>Schindelar Julia</cp:lastModifiedBy>
  <cp:revision>5</cp:revision>
  <dcterms:created xsi:type="dcterms:W3CDTF">2020-10-07T16:12:00Z</dcterms:created>
  <dcterms:modified xsi:type="dcterms:W3CDTF">2021-12-03T13:49:00Z</dcterms:modified>
</cp:coreProperties>
</file>